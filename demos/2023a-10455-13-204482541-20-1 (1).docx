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6376" w14:textId="0A5B0472" w:rsidR="00D66EBC" w:rsidRPr="00D66EBC" w:rsidRDefault="003B284F" w:rsidP="00A63174">
      <w:pPr>
        <w:shd w:val="clear" w:color="auto" w:fill="FFFFFF"/>
        <w:bidi/>
        <w:spacing w:after="15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u w:val="single"/>
          <w:lang/>
        </w:rPr>
      </w:pPr>
      <w:proofErr w:type="spellStart"/>
      <w:r>
        <w:rPr>
          <w:rFonts w:ascii="Arial" w:eastAsia="Times New Roman" w:hAnsi="Arial" w:cs="Arial" w:hint="cs"/>
          <w:b/>
          <w:bCs/>
          <w:color w:val="333333"/>
          <w:sz w:val="24"/>
          <w:szCs w:val="24"/>
          <w:u w:val="single"/>
          <w:rtl/>
          <w:lang/>
        </w:rPr>
        <w:t>ממ"ן</w:t>
      </w:r>
      <w:proofErr w:type="spellEnd"/>
      <w:r>
        <w:rPr>
          <w:rFonts w:ascii="Arial" w:eastAsia="Times New Roman" w:hAnsi="Arial" w:cs="Arial" w:hint="cs"/>
          <w:b/>
          <w:bCs/>
          <w:color w:val="333333"/>
          <w:sz w:val="24"/>
          <w:szCs w:val="24"/>
          <w:u w:val="single"/>
          <w:rtl/>
          <w:lang/>
        </w:rPr>
        <w:t xml:space="preserve"> 13</w:t>
      </w:r>
    </w:p>
    <w:p w14:paraId="7E5F56A2" w14:textId="77777777" w:rsidR="00020E08" w:rsidRPr="00D66EBC" w:rsidRDefault="00020E08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</w:p>
    <w:p w14:paraId="4435783E" w14:textId="77777777" w:rsidR="00D66EBC" w:rsidRPr="00D66EBC" w:rsidRDefault="00D66EBC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  <w:r w:rsidRPr="00D66EBC">
        <w:rPr>
          <w:rFonts w:ascii="Arial" w:eastAsia="Times New Roman" w:hAnsi="Arial" w:cs="Arial" w:hint="cs"/>
          <w:b/>
          <w:bCs/>
          <w:color w:val="333333"/>
          <w:sz w:val="24"/>
          <w:szCs w:val="24"/>
          <w:rtl/>
          <w:lang/>
        </w:rPr>
        <w:t>שאלה 1</w:t>
      </w:r>
    </w:p>
    <w:p w14:paraId="0A11A248" w14:textId="46E03B23" w:rsidR="008D1969" w:rsidRDefault="000712D4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>הצדדים המופיעים בקטע הם חברת אסם-</w:t>
      </w:r>
      <w:proofErr w:type="spellStart"/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>נסטלה</w:t>
      </w:r>
      <w:proofErr w:type="spellEnd"/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 בעלת מותג </w:t>
      </w:r>
      <w:proofErr w:type="spellStart"/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>ויטמנציק</w:t>
      </w:r>
      <w:proofErr w:type="spellEnd"/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 </w:t>
      </w:r>
      <w:r w:rsidR="006A424C"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>וצרכן המותג אשר ביצע תביעה ייצוגית כנגד החברה.</w:t>
      </w:r>
    </w:p>
    <w:p w14:paraId="23497AE5" w14:textId="38BC9B45" w:rsidR="006A424C" w:rsidRDefault="006A424C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>מודל ההוגנות בא לומר שסיפוק הצרכן אינו מושפע גורם פנימי בלבד אלא היצרן "השותף לעסקה" חלק משמעותי לתחושת הצרכן.</w:t>
      </w:r>
    </w:p>
    <w:p w14:paraId="369D6768" w14:textId="1B1C6571" w:rsidR="006A424C" w:rsidRDefault="006A424C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>ניצול תמימות הצרכן מצד המוכר במסירת מידע כוזב אודות המוצר עלולה לפגוע בתחושת הסיפוק של הצרכן.</w:t>
      </w:r>
    </w:p>
    <w:p w14:paraId="2B6C6E94" w14:textId="79DAE506" w:rsidR="00B855DC" w:rsidRDefault="00B855DC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</w:p>
    <w:p w14:paraId="37363639" w14:textId="7047DB20" w:rsidR="00DD5742" w:rsidRDefault="00B855DC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תפיסת ההוגנות מצד חברת אסם </w:t>
      </w:r>
      <w:proofErr w:type="spellStart"/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>נסטלה</w:t>
      </w:r>
      <w:proofErr w:type="spellEnd"/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 יכולה להיפרש כאגואיזם </w:t>
      </w:r>
      <w:r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 שאיפת החברה היא להגדיל את טובתה בלי לשם לב לצד צרכנים, למקסם רווחים ע"י שינוי הוראות אופן מהילת הסירופ בכוס המשקה ולהציג את המוצר כ"בריא" (מופחת סוכר)</w:t>
      </w:r>
      <w:r w:rsidR="00D65F83"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 </w:t>
      </w:r>
      <w:ins w:id="0" w:author="Shelomi" w:date="2023-01-08T16:26:00Z">
        <w:r w:rsidR="00D65F83">
          <w:rPr>
            <w:rFonts w:ascii="Arial" w:eastAsia="Times New Roman" w:hAnsi="Arial" w:cs="Arial" w:hint="cs"/>
            <w:color w:val="333333"/>
            <w:sz w:val="24"/>
            <w:szCs w:val="24"/>
            <w:rtl/>
            <w:lang w:val="en-US"/>
          </w:rPr>
          <w:t xml:space="preserve">יפה </w:t>
        </w:r>
      </w:ins>
    </w:p>
    <w:p w14:paraId="5D911F66" w14:textId="0D8D5D4D" w:rsidR="00B855DC" w:rsidRDefault="00DD5742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>"</w:t>
      </w:r>
      <w:r>
        <w:t>, "</w:t>
      </w:r>
      <w:r>
        <w:rPr>
          <w:rtl/>
        </w:rPr>
        <w:t xml:space="preserve">במיהול חדש" ובאריזה מטעה שעל פניה נחזה כמכיל פחות סוכר </w:t>
      </w:r>
      <w:proofErr w:type="spellStart"/>
      <w:r>
        <w:rPr>
          <w:rtl/>
        </w:rPr>
        <w:t>מבעבר</w:t>
      </w:r>
      <w:proofErr w:type="spellEnd"/>
      <w:r>
        <w:t xml:space="preserve">, </w:t>
      </w:r>
      <w:r>
        <w:rPr>
          <w:rtl/>
        </w:rPr>
        <w:t>היות שעל המוצר באריזתו החדשה לא מופיע הסימון האדום המתריע מפני מוצר המכיל סוכר בכמות גבוהה</w:t>
      </w:r>
      <w:r>
        <w:t xml:space="preserve">. </w:t>
      </w:r>
      <w:r>
        <w:rPr>
          <w:rFonts w:hint="cs"/>
          <w:rtl/>
        </w:rPr>
        <w:t>"</w:t>
      </w:r>
      <w:r w:rsidR="00B855DC"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 </w:t>
      </w:r>
    </w:p>
    <w:p w14:paraId="1C496779" w14:textId="128DAA85" w:rsidR="00B855DC" w:rsidRDefault="00B855DC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</w:p>
    <w:p w14:paraId="5FD37D57" w14:textId="7078F990" w:rsidR="00051711" w:rsidRDefault="00051711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תפיסת ההוגנות מצד הלקוח שתבע את החברה יכולה להיפרש כתוקפנות </w:t>
      </w:r>
      <w:r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 שאיפת הלקוח היא </w:t>
      </w:r>
      <w:r w:rsidRPr="00051711"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  <w:t>למחות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 על המהלך של חברת אסם, הלקוח פעל בצורה אקטיבית והגיש תביעה ייצוגית כנגד החברה.</w:t>
      </w:r>
      <w:r w:rsidR="00C87085"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 הלקוח הלין כנגד ה"טעם החדש" על פי הגדרת אופן הכנת המשקה.</w:t>
      </w:r>
      <w:r w:rsidR="00526D1E"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 עקב הוראות ההכנה החדשות, ניתן לחשוב כאילו מדובר במוצר בריא מכיוון שלא מוצמדת אליו התווי</w:t>
      </w:r>
      <w:r w:rsidR="00526D1E">
        <w:rPr>
          <w:rFonts w:ascii="Arial" w:eastAsia="Times New Roman" w:hAnsi="Arial" w:cs="Arial" w:hint="eastAsia"/>
          <w:color w:val="333333"/>
          <w:sz w:val="24"/>
          <w:szCs w:val="24"/>
          <w:rtl/>
          <w:lang w:val="en-US"/>
        </w:rPr>
        <w:t>ת</w:t>
      </w:r>
      <w:r w:rsidR="00526D1E"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 "סוכר ברמה גבוהה".</w:t>
      </w:r>
      <w:ins w:id="1" w:author="Shelomi" w:date="2023-01-08T16:27:00Z">
        <w:r w:rsidR="00D65F83">
          <w:rPr>
            <w:rFonts w:ascii="Arial" w:eastAsia="Times New Roman" w:hAnsi="Arial" w:cs="Arial" w:hint="cs"/>
            <w:color w:val="333333"/>
            <w:sz w:val="24"/>
            <w:szCs w:val="24"/>
            <w:rtl/>
            <w:lang w:val="en-US"/>
          </w:rPr>
          <w:t xml:space="preserve"> יפה </w:t>
        </w:r>
      </w:ins>
    </w:p>
    <w:p w14:paraId="13DA7A73" w14:textId="732FF025" w:rsidR="00051711" w:rsidRDefault="00051711" w:rsidP="00A63174">
      <w:pPr>
        <w:shd w:val="clear" w:color="auto" w:fill="FFFFFF"/>
        <w:bidi/>
        <w:spacing w:after="15" w:line="240" w:lineRule="auto"/>
        <w:rPr>
          <w:rtl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>"</w:t>
      </w:r>
      <w:r w:rsidRPr="00051711">
        <w:rPr>
          <w:rtl/>
        </w:rPr>
        <w:t xml:space="preserve"> </w:t>
      </w:r>
      <w:r>
        <w:rPr>
          <w:rtl/>
        </w:rPr>
        <w:t>קנה את הסירופ החדש אחרי שראה שכבר אין לו סימון אדום בשל כמות סוכר גבוהה</w:t>
      </w:r>
      <w:r>
        <w:t>.</w:t>
      </w:r>
      <w:r>
        <w:rPr>
          <w:rFonts w:hint="cs"/>
          <w:rtl/>
        </w:rPr>
        <w:t>"</w:t>
      </w:r>
    </w:p>
    <w:p w14:paraId="111CA9AA" w14:textId="3523B491" w:rsidR="00051711" w:rsidRDefault="00051711" w:rsidP="00A63174">
      <w:pPr>
        <w:shd w:val="clear" w:color="auto" w:fill="FFFFFF"/>
        <w:bidi/>
        <w:spacing w:after="15" w:line="240" w:lineRule="auto"/>
        <w:rPr>
          <w:rtl/>
        </w:rPr>
      </w:pPr>
      <w:r>
        <w:t>"</w:t>
      </w:r>
      <w:r>
        <w:rPr>
          <w:rtl/>
        </w:rPr>
        <w:t>בחזית המדבקה בבקבוק החדש נכתב 'להכנת כ-85 כוסות מבקבוק' בעוד שבמוצר הישן נכתב: 'להכנת כ-40 כוסות מבקבוק</w:t>
      </w:r>
      <w:r>
        <w:t>'"</w:t>
      </w:r>
    </w:p>
    <w:p w14:paraId="35D2E004" w14:textId="0D700AC7" w:rsidR="00D501B5" w:rsidRDefault="00D501B5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  <w:r>
        <w:rPr>
          <w:rFonts w:hint="cs"/>
          <w:rtl/>
        </w:rPr>
        <w:t>"</w:t>
      </w:r>
      <w:r w:rsidRPr="00D501B5">
        <w:rPr>
          <w:rtl/>
        </w:rPr>
        <w:t xml:space="preserve"> </w:t>
      </w:r>
      <w:r>
        <w:rPr>
          <w:rtl/>
        </w:rPr>
        <w:t>מדובר באותה גברת בשינוי אדרת</w:t>
      </w:r>
      <w:r>
        <w:t>.</w:t>
      </w:r>
      <w:r>
        <w:rPr>
          <w:rFonts w:hint="cs"/>
          <w:rtl/>
        </w:rPr>
        <w:t>"</w:t>
      </w:r>
    </w:p>
    <w:p w14:paraId="618B657E" w14:textId="77777777" w:rsidR="008D1969" w:rsidRPr="008D1969" w:rsidRDefault="008D1969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</w:p>
    <w:p w14:paraId="204F8CA6" w14:textId="2446AFD4" w:rsidR="00D66EBC" w:rsidRPr="00D66EBC" w:rsidRDefault="00D66EBC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  <w:r w:rsidRPr="00D66EBC"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br/>
      </w:r>
    </w:p>
    <w:p w14:paraId="4AD1D833" w14:textId="5F8C8D9D" w:rsidR="00D66EBC" w:rsidRPr="00D66EBC" w:rsidRDefault="00D66EBC" w:rsidP="007825B6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  <w:r w:rsidRPr="00D66EBC">
        <w:rPr>
          <w:rFonts w:ascii="Arial" w:eastAsia="Times New Roman" w:hAnsi="Arial" w:cs="Arial" w:hint="cs"/>
          <w:b/>
          <w:bCs/>
          <w:color w:val="333333"/>
          <w:sz w:val="24"/>
          <w:szCs w:val="24"/>
          <w:rtl/>
          <w:lang/>
        </w:rPr>
        <w:t>שאלה 2</w:t>
      </w:r>
    </w:p>
    <w:p w14:paraId="2C8EA1E9" w14:textId="12FC9BD2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  <w:r w:rsidRPr="00524EDF">
        <w:rPr>
          <w:rFonts w:ascii="Arial" w:eastAsia="Times New Roman" w:hAnsi="Arial" w:cs="Arial"/>
          <w:b/>
          <w:bCs/>
          <w:color w:val="333333"/>
          <w:sz w:val="24"/>
          <w:szCs w:val="24"/>
          <w:rtl/>
          <w:lang/>
        </w:rPr>
        <w:t>תאוריית הייחוס</w:t>
      </w:r>
      <w:r>
        <w:rPr>
          <w:rFonts w:ascii="Arial" w:eastAsia="Times New Roman" w:hAnsi="Arial" w:cs="Arial" w:hint="cs"/>
          <w:b/>
          <w:bCs/>
          <w:color w:val="333333"/>
          <w:sz w:val="24"/>
          <w:szCs w:val="24"/>
          <w:rtl/>
          <w:lang/>
        </w:rPr>
        <w:t xml:space="preserve"> גומרת לצרכן להפוך ל"מדען נאיבי" ולקבל תובנות על המוצר שהן לא בהכרח אמפיריות וניתנות להוכחה, לפעמים הן מוגדרות אישיות, לפעמים באשמת המוצר, ולפעמים עקב אשמה נסיבתית.</w:t>
      </w:r>
    </w:p>
    <w:p w14:paraId="79CA0AF5" w14:textId="57135981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</w:p>
    <w:p w14:paraId="1C5D977C" w14:textId="4D893FEC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</w:p>
    <w:p w14:paraId="25660C57" w14:textId="56F423A5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</w:p>
    <w:tbl>
      <w:tblPr>
        <w:bidiVisual/>
        <w:tblW w:w="4520" w:type="dxa"/>
        <w:tblInd w:w="2582" w:type="dxa"/>
        <w:tblLook w:val="04A0" w:firstRow="1" w:lastRow="0" w:firstColumn="1" w:lastColumn="0" w:noHBand="0" w:noVBand="1"/>
      </w:tblPr>
      <w:tblGrid>
        <w:gridCol w:w="71"/>
        <w:gridCol w:w="916"/>
        <w:gridCol w:w="1258"/>
        <w:gridCol w:w="72"/>
        <w:gridCol w:w="986"/>
        <w:gridCol w:w="1145"/>
        <w:gridCol w:w="72"/>
      </w:tblGrid>
      <w:tr w:rsidR="007825B6" w:rsidRPr="007825B6" w14:paraId="58EB8826" w14:textId="77777777" w:rsidTr="006E1DBE">
        <w:trPr>
          <w:gridBefore w:val="1"/>
          <w:wBefore w:w="71" w:type="dxa"/>
          <w:trHeight w:val="436"/>
        </w:trPr>
        <w:tc>
          <w:tcPr>
            <w:tcW w:w="22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AAAADCC" w14:textId="77777777" w:rsidR="007825B6" w:rsidRPr="007825B6" w:rsidRDefault="007825B6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7825B6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2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center"/>
            <w:hideMark/>
          </w:tcPr>
          <w:p w14:paraId="50DA11D9" w14:textId="77777777" w:rsidR="007825B6" w:rsidRPr="007825B6" w:rsidRDefault="007825B6" w:rsidP="007825B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/>
              </w:rPr>
            </w:pPr>
            <w:r w:rsidRPr="007825B6">
              <w:rPr>
                <w:rFonts w:ascii="Calibri" w:eastAsia="Times New Roman" w:hAnsi="Calibri" w:cs="Calibri"/>
                <w:color w:val="FFFFFF"/>
                <w:rtl/>
                <w:lang/>
              </w:rPr>
              <w:t>מקור שליטה</w:t>
            </w:r>
          </w:p>
        </w:tc>
      </w:tr>
      <w:tr w:rsidR="007825B6" w:rsidRPr="007825B6" w14:paraId="7A204AA2" w14:textId="77777777" w:rsidTr="006E1DBE">
        <w:trPr>
          <w:gridAfter w:val="1"/>
          <w:wAfter w:w="72" w:type="dxa"/>
          <w:trHeight w:val="436"/>
        </w:trPr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ED2FD3C" w14:textId="77777777" w:rsidR="007825B6" w:rsidRPr="007825B6" w:rsidRDefault="007825B6" w:rsidP="007825B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7825B6">
              <w:rPr>
                <w:rFonts w:ascii="Calibri" w:eastAsia="Times New Roman" w:hAnsi="Calibri" w:cs="Calibri"/>
                <w:color w:val="000000"/>
                <w:rtl/>
                <w:lang/>
              </w:rPr>
              <w:t>יציבות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F49C20F" w14:textId="77777777" w:rsidR="007825B6" w:rsidRPr="007825B6" w:rsidRDefault="007825B6" w:rsidP="007825B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7825B6">
              <w:rPr>
                <w:rFonts w:ascii="Calibri" w:eastAsia="Times New Roman" w:hAnsi="Calibri" w:cs="Calibri"/>
                <w:color w:val="000000"/>
                <w:rtl/>
                <w:lang/>
              </w:rPr>
              <w:t>יכולת שליטה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2BA69C6E" w14:textId="77777777" w:rsidR="007825B6" w:rsidRPr="007825B6" w:rsidRDefault="007825B6" w:rsidP="007825B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rtl/>
                <w:lang/>
              </w:rPr>
            </w:pPr>
            <w:r w:rsidRPr="007825B6">
              <w:rPr>
                <w:rFonts w:ascii="Calibri" w:eastAsia="Times New Roman" w:hAnsi="Calibri" w:cs="Calibri"/>
                <w:color w:val="FFFFFF"/>
                <w:rtl/>
                <w:lang/>
              </w:rPr>
              <w:t>פנימי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31CBFFC7" w14:textId="77777777" w:rsidR="007825B6" w:rsidRPr="007825B6" w:rsidRDefault="007825B6" w:rsidP="007825B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rtl/>
                <w:lang/>
              </w:rPr>
            </w:pPr>
            <w:r w:rsidRPr="007825B6">
              <w:rPr>
                <w:rFonts w:ascii="Calibri" w:eastAsia="Times New Roman" w:hAnsi="Calibri" w:cs="Calibri"/>
                <w:color w:val="FFFFFF"/>
                <w:rtl/>
                <w:lang/>
              </w:rPr>
              <w:t>חיצוני</w:t>
            </w:r>
          </w:p>
        </w:tc>
      </w:tr>
      <w:tr w:rsidR="007825B6" w:rsidRPr="007825B6" w14:paraId="2124E13F" w14:textId="77777777" w:rsidTr="006E1DBE">
        <w:trPr>
          <w:gridAfter w:val="1"/>
          <w:wAfter w:w="72" w:type="dxa"/>
          <w:trHeight w:val="436"/>
        </w:trPr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3DC24C8" w14:textId="77777777" w:rsidR="007825B6" w:rsidRPr="007825B6" w:rsidRDefault="007825B6" w:rsidP="007825B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7825B6">
              <w:rPr>
                <w:rFonts w:ascii="Calibri" w:eastAsia="Times New Roman" w:hAnsi="Calibri" w:cs="Calibri"/>
                <w:color w:val="000000"/>
                <w:rtl/>
                <w:lang/>
              </w:rPr>
              <w:t>גורם קבוע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6F7BF747" w14:textId="4947F463" w:rsidR="007825B6" w:rsidRPr="007825B6" w:rsidRDefault="001726A0" w:rsidP="007825B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/>
              </w:rPr>
              <w:t>נשלט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01CA4AD8" w14:textId="4A20BBF9" w:rsidR="007825B6" w:rsidRPr="007825B6" w:rsidRDefault="001726A0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/>
              </w:rPr>
              <w:t xml:space="preserve">רצון להפוך את המשקה לבריא </w:t>
            </w:r>
            <w:proofErr w:type="spellStart"/>
            <w:r>
              <w:rPr>
                <w:rFonts w:ascii="Calibri" w:eastAsia="Times New Roman" w:hAnsi="Calibri" w:cs="Calibri" w:hint="cs"/>
                <w:color w:val="000000"/>
                <w:rtl/>
                <w:lang/>
              </w:rPr>
              <w:t>ויקורי</w:t>
            </w:r>
            <w:proofErr w:type="spellEnd"/>
            <w:r w:rsidR="007825B6" w:rsidRPr="007825B6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A5F13F" w14:textId="18662971" w:rsidR="007825B6" w:rsidRPr="007825B6" w:rsidRDefault="001726A0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/>
              </w:rPr>
              <w:t>שינוי אופן מהילת המשקה</w:t>
            </w:r>
            <w:r w:rsidR="007825B6" w:rsidRPr="007825B6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825B6" w:rsidRPr="007825B6" w14:paraId="52EDBB99" w14:textId="77777777" w:rsidTr="006E1DBE">
        <w:trPr>
          <w:gridAfter w:val="1"/>
          <w:wAfter w:w="72" w:type="dxa"/>
          <w:trHeight w:val="436"/>
        </w:trPr>
        <w:tc>
          <w:tcPr>
            <w:tcW w:w="9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1EE1F2D3" w14:textId="77777777" w:rsidR="007825B6" w:rsidRPr="007825B6" w:rsidRDefault="007825B6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7825B6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</w:tcPr>
          <w:p w14:paraId="5D2D4053" w14:textId="0951CAD2" w:rsidR="007825B6" w:rsidRPr="007825B6" w:rsidRDefault="007825B6" w:rsidP="007825B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</w:tcPr>
          <w:p w14:paraId="2C09886B" w14:textId="672ECBEA" w:rsidR="007825B6" w:rsidRPr="007825B6" w:rsidRDefault="007825B6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04C349AA" w14:textId="7F1BC3AD" w:rsidR="007825B6" w:rsidRPr="007825B6" w:rsidRDefault="007825B6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</w:p>
        </w:tc>
      </w:tr>
      <w:tr w:rsidR="007825B6" w:rsidRPr="007825B6" w14:paraId="6D0791CD" w14:textId="77777777" w:rsidTr="006E1DBE">
        <w:trPr>
          <w:gridAfter w:val="1"/>
          <w:wAfter w:w="72" w:type="dxa"/>
          <w:trHeight w:val="436"/>
        </w:trPr>
        <w:tc>
          <w:tcPr>
            <w:tcW w:w="9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542C94F" w14:textId="4086D3C2" w:rsidR="007825B6" w:rsidRPr="007825B6" w:rsidRDefault="007825B6" w:rsidP="006E1D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6E317E50" w14:textId="4D8348A5" w:rsidR="007825B6" w:rsidRPr="007825B6" w:rsidRDefault="007825B6" w:rsidP="006E1D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7BC7C01D" w14:textId="68424238" w:rsidR="006E1DBE" w:rsidRPr="007825B6" w:rsidRDefault="006E1DBE" w:rsidP="006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39221EE2" w14:textId="1C69D680" w:rsidR="007825B6" w:rsidRPr="007825B6" w:rsidRDefault="007825B6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</w:p>
        </w:tc>
      </w:tr>
      <w:tr w:rsidR="007825B6" w:rsidRPr="007825B6" w14:paraId="1F7DD247" w14:textId="77777777" w:rsidTr="006E1DBE">
        <w:trPr>
          <w:gridAfter w:val="1"/>
          <w:wAfter w:w="72" w:type="dxa"/>
          <w:trHeight w:val="436"/>
        </w:trPr>
        <w:tc>
          <w:tcPr>
            <w:tcW w:w="9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56714D2C" w14:textId="69EE4B0E" w:rsidR="007825B6" w:rsidRPr="007825B6" w:rsidRDefault="007825B6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53AA79CF" w14:textId="20BF6765" w:rsidR="007825B6" w:rsidRPr="007825B6" w:rsidRDefault="007825B6" w:rsidP="006E1D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4E0FD875" w14:textId="527D01EB" w:rsidR="007825B6" w:rsidRPr="007825B6" w:rsidRDefault="007825B6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50EFEDAC" w14:textId="0F768FF2" w:rsidR="007825B6" w:rsidRPr="007825B6" w:rsidRDefault="007825B6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</w:p>
        </w:tc>
      </w:tr>
    </w:tbl>
    <w:p w14:paraId="6F085A10" w14:textId="3DFA9A31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</w:p>
    <w:p w14:paraId="51FA285C" w14:textId="77777777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</w:p>
    <w:p w14:paraId="35E14DC0" w14:textId="0FC4AE57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  <w:r w:rsidRPr="00524EDF">
        <w:rPr>
          <w:rFonts w:ascii="Arial" w:eastAsia="Times New Roman" w:hAnsi="Arial" w:cs="Arial"/>
          <w:color w:val="333333"/>
          <w:sz w:val="24"/>
          <w:szCs w:val="24"/>
          <w:rtl/>
          <w:lang/>
        </w:rPr>
        <w:t>קריטריון העקיבות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rtl/>
          <w:lang/>
        </w:rPr>
        <w:t>–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 -עצמי </w:t>
      </w:r>
      <w:r>
        <w:rPr>
          <w:rFonts w:ascii="Arial" w:eastAsia="Times New Roman" w:hAnsi="Arial" w:cs="Arial"/>
          <w:color w:val="333333"/>
          <w:sz w:val="24"/>
          <w:szCs w:val="24"/>
          <w:rtl/>
          <w:lang/>
        </w:rPr>
        <w:t>–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 מבחינת התובע טעם המשקה הפך ללא טעים</w:t>
      </w:r>
      <w:r w:rsidR="005C28C0"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, </w:t>
      </w:r>
      <w:ins w:id="2" w:author="Shelomi" w:date="2023-01-08T16:27:00Z">
        <w:r w:rsidR="00D65F83">
          <w:rPr>
            <w:rFonts w:ascii="Arial" w:eastAsia="Times New Roman" w:hAnsi="Arial" w:cs="Arial" w:hint="cs"/>
            <w:color w:val="333333"/>
            <w:sz w:val="24"/>
            <w:szCs w:val="24"/>
            <w:rtl/>
            <w:lang/>
          </w:rPr>
          <w:t xml:space="preserve">מהו מבחן העקביות ? </w:t>
        </w:r>
      </w:ins>
    </w:p>
    <w:p w14:paraId="79F763D5" w14:textId="41DAC40B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קריטריון המובחנות </w:t>
      </w:r>
      <w:r>
        <w:rPr>
          <w:rFonts w:ascii="Arial" w:eastAsia="Times New Roman" w:hAnsi="Arial" w:cs="Arial"/>
          <w:color w:val="333333"/>
          <w:sz w:val="24"/>
          <w:szCs w:val="24"/>
          <w:rtl/>
          <w:lang/>
        </w:rPr>
        <w:t>–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 מובחנות </w:t>
      </w:r>
      <w:r>
        <w:rPr>
          <w:rFonts w:ascii="Arial" w:eastAsia="Times New Roman" w:hAnsi="Arial" w:cs="Arial"/>
          <w:color w:val="333333"/>
          <w:sz w:val="24"/>
          <w:szCs w:val="24"/>
          <w:rtl/>
          <w:lang/>
        </w:rPr>
        <w:t>–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 לא דובר בקטע על טעם של משקה אחר</w:t>
      </w:r>
    </w:p>
    <w:p w14:paraId="72A4F550" w14:textId="70314A92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קריטריון ההסכמה הכללית </w:t>
      </w:r>
      <w:r>
        <w:rPr>
          <w:rFonts w:ascii="Arial" w:eastAsia="Times New Roman" w:hAnsi="Arial" w:cs="Arial"/>
          <w:color w:val="333333"/>
          <w:sz w:val="24"/>
          <w:szCs w:val="24"/>
          <w:rtl/>
          <w:lang/>
        </w:rPr>
        <w:t>–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 לא ידוע האם שינוי מהילת המשקה הפך ללא טעים לכלל הצרכנים במוצר</w:t>
      </w:r>
    </w:p>
    <w:p w14:paraId="4E3AABC0" w14:textId="77777777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</w:p>
    <w:p w14:paraId="3F511E02" w14:textId="0B88F2C1" w:rsidR="00383974" w:rsidRDefault="00383974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</w:p>
    <w:p w14:paraId="1FD58565" w14:textId="16AE8615" w:rsidR="000C77AB" w:rsidRDefault="000C77AB" w:rsidP="000C77AB">
      <w:pPr>
        <w:shd w:val="clear" w:color="auto" w:fill="FFFFFF"/>
        <w:bidi/>
        <w:spacing w:after="15" w:line="240" w:lineRule="auto"/>
        <w:rPr>
          <w:ins w:id="3" w:author="Shelomi" w:date="2023-01-08T16:27:00Z"/>
          <w:rFonts w:ascii="Arial" w:eastAsia="Times New Roman" w:hAnsi="Arial" w:cs="Arial"/>
          <w:color w:val="333333"/>
          <w:sz w:val="24"/>
          <w:szCs w:val="24"/>
          <w:rtl/>
          <w:lang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הצרכן שתבע את חברת אסם </w:t>
      </w:r>
      <w:proofErr w:type="spellStart"/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>נסטלה</w:t>
      </w:r>
      <w:proofErr w:type="spellEnd"/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 תבע את החברה מכיוון שאינו היה מרוצה מהמוצר והאשם בכך את </w:t>
      </w:r>
      <w:r w:rsidRPr="000C77AB">
        <w:rPr>
          <w:rFonts w:ascii="Arial" w:eastAsia="Times New Roman" w:hAnsi="Arial" w:cs="Arial" w:hint="cs"/>
          <w:b/>
          <w:bCs/>
          <w:color w:val="333333"/>
          <w:sz w:val="24"/>
          <w:szCs w:val="24"/>
          <w:rtl/>
          <w:lang/>
        </w:rPr>
        <w:t>היצרן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 "</w:t>
      </w:r>
      <w:r w:rsidRPr="000C77AB">
        <w:rPr>
          <w:rtl/>
        </w:rPr>
        <w:t xml:space="preserve"> </w:t>
      </w:r>
      <w:r>
        <w:rPr>
          <w:rtl/>
        </w:rPr>
        <w:t>אסם מטעה את הציבור משום שלא מדובר במוצר עתיר סוכר בעוד שבפועל לא חל כל שינוי במוצר. בנוסף נטען כי מחירו זינק בעשרות אחוזים</w:t>
      </w:r>
      <w:r>
        <w:t>.</w:t>
      </w:r>
      <w:r>
        <w:rPr>
          <w:rFonts w:hint="cs"/>
          <w:rtl/>
        </w:rPr>
        <w:t>"</w:t>
      </w:r>
    </w:p>
    <w:p w14:paraId="405A99B0" w14:textId="194DEB4E" w:rsidR="00D65F83" w:rsidRDefault="00D65F83" w:rsidP="00D65F83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  <w:ins w:id="4" w:author="Shelomi" w:date="2023-01-08T16:27:00Z">
        <w:r>
          <w:rPr>
            <w:rFonts w:ascii="Arial" w:eastAsia="Times New Roman" w:hAnsi="Arial" w:cs="Arial" w:hint="cs"/>
            <w:color w:val="333333"/>
            <w:sz w:val="24"/>
            <w:szCs w:val="24"/>
            <w:rtl/>
            <w:lang/>
          </w:rPr>
          <w:t xml:space="preserve">ומה לגבי יתר המבחנים ? מקור שליטה ? יכולת שליטה </w:t>
        </w:r>
      </w:ins>
      <w:ins w:id="5" w:author="Shelomi" w:date="2023-01-08T16:28:00Z">
        <w:r>
          <w:rPr>
            <w:rFonts w:ascii="Arial" w:eastAsia="Times New Roman" w:hAnsi="Arial" w:cs="Arial" w:hint="cs"/>
            <w:color w:val="333333"/>
            <w:sz w:val="24"/>
            <w:szCs w:val="24"/>
            <w:rtl/>
            <w:lang/>
          </w:rPr>
          <w:t xml:space="preserve">? </w:t>
        </w:r>
      </w:ins>
    </w:p>
    <w:p w14:paraId="19F6CFFD" w14:textId="2C95D422" w:rsidR="00383974" w:rsidRDefault="00383974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</w:p>
    <w:p w14:paraId="0AF7F12D" w14:textId="64EBF023" w:rsidR="00383974" w:rsidRDefault="00383974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</w:p>
    <w:p w14:paraId="4A684FAC" w14:textId="1EC554F9" w:rsidR="00383974" w:rsidRDefault="00383974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</w:p>
    <w:p w14:paraId="1359A5FB" w14:textId="77777777" w:rsidR="00383974" w:rsidRPr="00D66EBC" w:rsidRDefault="00383974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14:paraId="5221A74C" w14:textId="77777777" w:rsidR="00D66EBC" w:rsidRPr="00D66EBC" w:rsidRDefault="00D66EBC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  <w:r w:rsidRPr="00D66EBC">
        <w:rPr>
          <w:rFonts w:ascii="Arial" w:eastAsia="Times New Roman" w:hAnsi="Arial" w:cs="Arial" w:hint="cs"/>
          <w:b/>
          <w:bCs/>
          <w:color w:val="333333"/>
          <w:sz w:val="24"/>
          <w:szCs w:val="24"/>
          <w:rtl/>
          <w:lang/>
        </w:rPr>
        <w:t>שאלה 3</w:t>
      </w:r>
    </w:p>
    <w:p w14:paraId="467CD5BB" w14:textId="648F5017" w:rsidR="00994148" w:rsidRPr="00087E60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האפליקציות בטלפון הנייד מתחרות על </w:t>
      </w:r>
      <w:r w:rsidR="00DC7A6D"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זמן מסך ומפעילות </w:t>
      </w:r>
      <w:r w:rsidR="00087E60"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>מניפולציות פסיכולוגיות על המשתמש. לצרכן יש יכולת לנטרל חלק מאותן מניפולציות ובכך להימנע משימוש לא רצוני באפליקציה</w:t>
      </w:r>
    </w:p>
    <w:p w14:paraId="4781E70F" w14:textId="5D8A026A" w:rsid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</w:p>
    <w:p w14:paraId="128B7FCA" w14:textId="26D2298F" w:rsid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>1. השלב האוטומטי:</w:t>
      </w:r>
    </w:p>
    <w:p w14:paraId="2D7EAC65" w14:textId="0FCC93DD" w:rsid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גירוי לא מותנה </w:t>
      </w:r>
      <w:r w:rsidRPr="00994148">
        <w:rPr>
          <w:rFonts w:ascii="Arial" w:eastAsia="Times New Roman" w:hAnsi="Arial" w:cs="Arial"/>
          <w:color w:val="333333"/>
          <w:sz w:val="24"/>
          <w:szCs w:val="24"/>
          <w:lang/>
        </w:rPr>
        <w:t>←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  תגובה לא מותנת</w:t>
      </w:r>
    </w:p>
    <w:p w14:paraId="36514580" w14:textId="28A5F507" w:rsidR="00DC7A6D" w:rsidRDefault="00087E60" w:rsidP="00DC7A6D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רצון להנאה שנגרם מפעילות מוחית לא </w:t>
      </w:r>
      <w:r w:rsidR="00F153A9"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>נשלטת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 </w:t>
      </w:r>
      <w:r w:rsidRPr="00994148">
        <w:rPr>
          <w:rFonts w:ascii="Arial" w:eastAsia="Times New Roman" w:hAnsi="Arial" w:cs="Arial"/>
          <w:color w:val="333333"/>
          <w:sz w:val="24"/>
          <w:szCs w:val="24"/>
          <w:lang/>
        </w:rPr>
        <w:t>←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  לחיצה לא רצונית על האפליקציה ושיטוט בה למרות שאין צור</w:t>
      </w:r>
      <w:r w:rsidR="001B3AA9"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ך </w:t>
      </w:r>
      <w:proofErr w:type="spellStart"/>
      <w:r w:rsidR="001B3AA9"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>בכך.</w:t>
      </w:r>
      <w:ins w:id="6" w:author="Shelomi" w:date="2023-01-08T16:28:00Z">
        <w:r w:rsidR="00D65F83">
          <w:rPr>
            <w:rFonts w:ascii="Arial" w:eastAsia="Times New Roman" w:hAnsi="Arial" w:cs="Arial" w:hint="cs"/>
            <w:color w:val="333333"/>
            <w:sz w:val="24"/>
            <w:szCs w:val="24"/>
            <w:rtl/>
            <w:lang w:val="en-US"/>
          </w:rPr>
          <w:t>צבעוניות</w:t>
        </w:r>
        <w:proofErr w:type="spellEnd"/>
        <w:r w:rsidR="00D65F83">
          <w:rPr>
            <w:rFonts w:ascii="Arial" w:eastAsia="Times New Roman" w:hAnsi="Arial" w:cs="Arial" w:hint="cs"/>
            <w:color w:val="333333"/>
            <w:sz w:val="24"/>
            <w:szCs w:val="24"/>
            <w:rtl/>
            <w:lang w:val="en-US"/>
          </w:rPr>
          <w:t xml:space="preserve"> --- כייף והנאה </w:t>
        </w:r>
      </w:ins>
    </w:p>
    <w:p w14:paraId="17C2A907" w14:textId="77777777" w:rsidR="00994148" w:rsidRP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</w:p>
    <w:p w14:paraId="29EBD032" w14:textId="646C0266" w:rsid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>2. שלב הזיווג:</w:t>
      </w:r>
    </w:p>
    <w:p w14:paraId="14EB00F2" w14:textId="475E983F" w:rsidR="00994148" w:rsidRP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גירוי נטרלי + גירוי לא מותנה </w:t>
      </w:r>
      <w:r w:rsidRPr="00994148">
        <w:rPr>
          <w:rFonts w:ascii="Arial" w:eastAsia="Times New Roman" w:hAnsi="Arial" w:cs="Arial"/>
          <w:color w:val="333333"/>
          <w:sz w:val="24"/>
          <w:szCs w:val="24"/>
          <w:lang/>
        </w:rPr>
        <w:t>←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  תגובה לא מותנת</w:t>
      </w:r>
    </w:p>
    <w:p w14:paraId="4908AB1F" w14:textId="0A4683C5" w:rsidR="00994148" w:rsidRDefault="00087E60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>רצון להנאה + שימוש מכוון בפונקציית ה-</w:t>
      </w:r>
      <w:r w:rsidRPr="009F53E1">
        <w:rPr>
          <w:rFonts w:ascii="Arial" w:eastAsia="Times New Roman" w:hAnsi="Arial" w:cs="Arial"/>
          <w:color w:val="333333"/>
          <w:sz w:val="24"/>
          <w:szCs w:val="24"/>
          <w:lang/>
        </w:rPr>
        <w:t xml:space="preserve">grayscale </w:t>
      </w:r>
      <w:r w:rsidRPr="009F53E1"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 במכשיר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 הנייד</w:t>
      </w:r>
      <w:r w:rsidR="00194025"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 </w:t>
      </w:r>
      <w:r w:rsidR="00194025" w:rsidRPr="00994148">
        <w:rPr>
          <w:rFonts w:ascii="Arial" w:eastAsia="Times New Roman" w:hAnsi="Arial" w:cs="Arial"/>
          <w:color w:val="333333"/>
          <w:sz w:val="24"/>
          <w:szCs w:val="24"/>
          <w:lang/>
        </w:rPr>
        <w:t>←</w:t>
      </w:r>
      <w:r w:rsidR="00194025"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 הרגשה של אי נוחות מצד המשתמש באפליקציה, מכיוון </w:t>
      </w:r>
      <w:r w:rsidR="001852C0"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שהצבעים </w:t>
      </w:r>
      <w:r w:rsidR="00194025"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>שהוא התרגל</w:t>
      </w:r>
      <w:r w:rsidR="001852C0"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 להם נעלמו כהרף עין הוא יחווה קושי רב למשך מספר ימים.</w:t>
      </w:r>
    </w:p>
    <w:p w14:paraId="14373228" w14:textId="77777777" w:rsidR="00B54C6A" w:rsidRPr="00087E60" w:rsidRDefault="00B54C6A" w:rsidP="00B54C6A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</w:p>
    <w:p w14:paraId="65BCA885" w14:textId="72EDB8DC" w:rsidR="002F7A39" w:rsidRDefault="00994148" w:rsidP="00C15E35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>3. למידה:</w:t>
      </w:r>
    </w:p>
    <w:p w14:paraId="7595A687" w14:textId="68824456" w:rsid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גירוי מותנה </w:t>
      </w:r>
      <w:r w:rsidRPr="00994148">
        <w:rPr>
          <w:rFonts w:ascii="Arial" w:eastAsia="Times New Roman" w:hAnsi="Arial" w:cs="Arial"/>
          <w:color w:val="333333"/>
          <w:sz w:val="24"/>
          <w:szCs w:val="24"/>
          <w:lang/>
        </w:rPr>
        <w:t>←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  תגובה מותנת</w:t>
      </w:r>
    </w:p>
    <w:p w14:paraId="68847979" w14:textId="4E39C481" w:rsidR="00087E60" w:rsidRDefault="00087E60" w:rsidP="00087E60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/>
        </w:rPr>
        <w:t xml:space="preserve">שימוש </w:t>
      </w:r>
      <w:proofErr w:type="spellStart"/>
      <w:r w:rsidRPr="009F53E1"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>בפונקצית</w:t>
      </w:r>
      <w:proofErr w:type="spellEnd"/>
      <w:r w:rsidRPr="009F53E1"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 ה</w:t>
      </w:r>
      <w:r w:rsidRPr="009F53E1">
        <w:rPr>
          <w:rFonts w:ascii="Arial" w:eastAsia="Times New Roman" w:hAnsi="Arial" w:cs="Arial"/>
          <w:color w:val="333333"/>
          <w:sz w:val="24"/>
          <w:szCs w:val="24"/>
          <w:lang/>
        </w:rPr>
        <w:t xml:space="preserve">grayscale </w:t>
      </w:r>
      <w:r w:rsidRPr="009F53E1"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  </w:t>
      </w:r>
      <w:r w:rsidRPr="00994148">
        <w:rPr>
          <w:rFonts w:ascii="Arial" w:eastAsia="Times New Roman" w:hAnsi="Arial" w:cs="Arial"/>
          <w:color w:val="333333"/>
          <w:sz w:val="24"/>
          <w:szCs w:val="24"/>
          <w:lang/>
        </w:rPr>
        <w:t>←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 xml:space="preserve"> שימוש מבוקר יותר </w:t>
      </w:r>
      <w:r w:rsidR="001E072B"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>באפליקציה, חוסר רצון לשיטוט לא רצוני מכיוון שהאפליקציה משעממת מבחינה ויזואלית וגורמת למשתמש להיות פרקטי ככל הניתן בה.</w:t>
      </w:r>
    </w:p>
    <w:p w14:paraId="19345B96" w14:textId="20D02A50" w:rsidR="001852C0" w:rsidRDefault="001852C0" w:rsidP="001852C0">
      <w:pPr>
        <w:shd w:val="clear" w:color="auto" w:fill="FFFFFF"/>
        <w:bidi/>
        <w:spacing w:after="15" w:line="240" w:lineRule="auto"/>
        <w:rPr>
          <w:ins w:id="7" w:author="Shelomi" w:date="2023-01-08T16:31:00Z"/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/>
        </w:rPr>
        <w:t>"</w:t>
      </w:r>
      <w:r>
        <w:rPr>
          <w:rtl/>
        </w:rPr>
        <w:t>כשעוברים את הקושי הראשוני, תחול הפחתה משמעותית של השימוש בנייד</w:t>
      </w:r>
      <w:r>
        <w:t>.</w:t>
      </w:r>
      <w:r>
        <w:rPr>
          <w:rFonts w:hint="cs"/>
          <w:rtl/>
        </w:rPr>
        <w:t>"</w:t>
      </w:r>
    </w:p>
    <w:p w14:paraId="6CF3FE26" w14:textId="37D0C02D" w:rsidR="00D65F83" w:rsidRPr="00994148" w:rsidRDefault="00D65F83" w:rsidP="00D65F83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  <w:ins w:id="8" w:author="Shelomi" w:date="2023-01-08T16:31:00Z">
        <w:r>
          <w:rPr>
            <w:rFonts w:ascii="Arial" w:eastAsia="Times New Roman" w:hAnsi="Arial" w:cs="Arial" w:hint="cs"/>
            <w:color w:val="333333"/>
            <w:sz w:val="24"/>
            <w:szCs w:val="24"/>
            <w:rtl/>
            <w:lang w:val="en-US"/>
          </w:rPr>
          <w:t xml:space="preserve">חוסר דיוק בשלבים השונים </w:t>
        </w:r>
      </w:ins>
    </w:p>
    <w:p w14:paraId="0831B266" w14:textId="77777777" w:rsid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/>
        </w:rPr>
      </w:pPr>
    </w:p>
    <w:p w14:paraId="793EBC9F" w14:textId="76D71073" w:rsid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</w:p>
    <w:p w14:paraId="339F132D" w14:textId="77777777" w:rsid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/>
        </w:rPr>
      </w:pPr>
    </w:p>
    <w:p w14:paraId="4C26FE57" w14:textId="31904A2F" w:rsidR="00D66EBC" w:rsidRPr="00D66EBC" w:rsidRDefault="00D66EBC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lang/>
        </w:rPr>
      </w:pPr>
      <w:r w:rsidRPr="00D66EBC">
        <w:rPr>
          <w:rFonts w:ascii="Arial" w:eastAsia="Times New Roman" w:hAnsi="Arial" w:cs="Arial" w:hint="cs"/>
          <w:b/>
          <w:bCs/>
          <w:color w:val="333333"/>
          <w:sz w:val="24"/>
          <w:szCs w:val="24"/>
          <w:rtl/>
          <w:lang/>
        </w:rPr>
        <w:t>שאלה 4</w:t>
      </w:r>
      <w:ins w:id="9" w:author="Shelomi" w:date="2023-01-08T16:33:00Z">
        <w:r w:rsidR="00D65F83">
          <w:rPr>
            <w:rFonts w:ascii="Arial" w:eastAsia="Times New Roman" w:hAnsi="Arial" w:cs="Arial" w:hint="cs"/>
            <w:color w:val="333333"/>
            <w:sz w:val="24"/>
            <w:szCs w:val="24"/>
            <w:rtl/>
            <w:lang/>
          </w:rPr>
          <w:t xml:space="preserve"> יפה </w:t>
        </w:r>
      </w:ins>
    </w:p>
    <w:p w14:paraId="7E6965A3" w14:textId="5C11F821" w:rsidR="00E060DC" w:rsidRDefault="00E060DC" w:rsidP="00E060DC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rtl/>
          <w:lang/>
        </w:rPr>
      </w:pPr>
    </w:p>
    <w:tbl>
      <w:tblPr>
        <w:bidiVisual/>
        <w:tblW w:w="11720" w:type="dxa"/>
        <w:tblInd w:w="-1353" w:type="dxa"/>
        <w:tblLook w:val="04A0" w:firstRow="1" w:lastRow="0" w:firstColumn="1" w:lastColumn="0" w:noHBand="0" w:noVBand="1"/>
      </w:tblPr>
      <w:tblGrid>
        <w:gridCol w:w="4214"/>
        <w:gridCol w:w="7506"/>
      </w:tblGrid>
      <w:tr w:rsidR="00023875" w:rsidRPr="00023875" w14:paraId="5E612CA1" w14:textId="77777777" w:rsidTr="007B7B67">
        <w:trPr>
          <w:trHeight w:val="300"/>
        </w:trPr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D738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בסיס פילוח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6EB1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דוגמאות של פילוחים</w:t>
            </w:r>
          </w:p>
        </w:tc>
      </w:tr>
      <w:tr w:rsidR="00023875" w:rsidRPr="00023875" w14:paraId="45E679F8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0F9FC65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דמוגרפי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9BB7" w14:textId="77777777" w:rsidR="00023875" w:rsidRPr="00023875" w:rsidRDefault="00023875" w:rsidP="0002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023875" w:rsidRPr="00023875" w14:paraId="0F1DDC32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0BAA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lastRenderedPageBreak/>
              <w:t>גיל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5A2A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lang/>
              </w:rPr>
              <w:t>18+</w:t>
            </w:r>
          </w:p>
        </w:tc>
      </w:tr>
      <w:tr w:rsidR="00023875" w:rsidRPr="00023875" w14:paraId="47AE44E0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22F7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מגדר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0510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proofErr w:type="spellStart"/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גברים,נשים</w:t>
            </w:r>
            <w:proofErr w:type="spellEnd"/>
          </w:p>
        </w:tc>
      </w:tr>
      <w:tr w:rsidR="00023875" w:rsidRPr="00023875" w14:paraId="42016431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2E34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הכנסה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38CA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 xml:space="preserve">בינונית "יוותרו על חופשה שנתית או מותרות אחרים" ,גבוהה "סמל </w:t>
            </w:r>
            <w:proofErr w:type="spellStart"/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ססטוס</w:t>
            </w:r>
            <w:proofErr w:type="spellEnd"/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"</w:t>
            </w:r>
          </w:p>
        </w:tc>
      </w:tr>
      <w:tr w:rsidR="00023875" w:rsidRPr="00023875" w14:paraId="6F9C8435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783A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עיסוק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2D66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 xml:space="preserve">בעל מקצוע חופשי, </w:t>
            </w:r>
            <w:proofErr w:type="spellStart"/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הייטקיסט</w:t>
            </w:r>
            <w:proofErr w:type="spellEnd"/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, מנהל בכיר, בעל עסק</w:t>
            </w:r>
          </w:p>
        </w:tc>
      </w:tr>
      <w:tr w:rsidR="00023875" w:rsidRPr="00023875" w14:paraId="0CDF3574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288E382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תועלתי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CE9D" w14:textId="77777777" w:rsidR="00023875" w:rsidRPr="00023875" w:rsidRDefault="00023875" w:rsidP="0002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023875" w:rsidRPr="00023875" w14:paraId="755E5A1F" w14:textId="77777777" w:rsidTr="007B7B67">
        <w:trPr>
          <w:trHeight w:val="9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6380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חברתי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026D3" w14:textId="65E8E704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הפגנת סטטוס "לקוחותיה של ענקית</w:t>
            </w: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br/>
              <w:t>הטכנולוגיה נתפשים מתוחכמים, טכנולוגיים ואליטיסטיים.", קשר חברתי "התפתחות מהירה וספונטנית של קהילה</w:t>
            </w: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br/>
              <w:t>שמכורה למותג"</w:t>
            </w:r>
            <w:r w:rsidR="00E47D58">
              <w:rPr>
                <w:rFonts w:ascii="Calibri" w:eastAsia="Times New Roman" w:hAnsi="Calibri" w:cs="Calibri" w:hint="cs"/>
                <w:color w:val="000000"/>
                <w:rtl/>
                <w:lang/>
              </w:rPr>
              <w:t xml:space="preserve"> , נאמנים לעולם ללא שימוש בדלק וחזון ירוק "</w:t>
            </w:r>
            <w:r w:rsidR="00E47D58" w:rsidRPr="00E47D58">
              <w:rPr>
                <w:rFonts w:ascii="Calibri" w:eastAsia="Times New Roman" w:hAnsi="Calibri" w:cs="Calibri"/>
                <w:color w:val="000000"/>
                <w:rtl/>
                <w:lang/>
              </w:rPr>
              <w:t xml:space="preserve"> סיפור על השקעה בקיימות, באנרגיה ירוקה ובעתיד </w:t>
            </w:r>
            <w:proofErr w:type="spellStart"/>
            <w:r w:rsidR="00E47D58" w:rsidRPr="00E47D58">
              <w:rPr>
                <w:rFonts w:ascii="Calibri" w:eastAsia="Times New Roman" w:hAnsi="Calibri" w:cs="Calibri"/>
                <w:color w:val="000000"/>
                <w:rtl/>
                <w:lang/>
              </w:rPr>
              <w:t>בר־קיימא</w:t>
            </w:r>
            <w:proofErr w:type="spellEnd"/>
            <w:r w:rsidR="00E47D58" w:rsidRPr="00E47D58">
              <w:rPr>
                <w:rFonts w:ascii="Calibri" w:eastAsia="Times New Roman" w:hAnsi="Calibri" w:cs="Calibri" w:hint="cs"/>
                <w:color w:val="000000"/>
                <w:rtl/>
                <w:lang/>
              </w:rPr>
              <w:t>"</w:t>
            </w:r>
          </w:p>
        </w:tc>
      </w:tr>
      <w:tr w:rsidR="00023875" w:rsidRPr="00023875" w14:paraId="2A0B2130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3F90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פסיכולוגי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4B29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 xml:space="preserve">חדשנים , חוששים מ- </w:t>
            </w:r>
            <w:r w:rsidRPr="00023875">
              <w:rPr>
                <w:rFonts w:ascii="Calibri" w:eastAsia="Times New Roman" w:hAnsi="Calibri" w:cs="Calibri"/>
                <w:color w:val="000000"/>
                <w:lang/>
              </w:rPr>
              <w:t>FOMO</w:t>
            </w:r>
          </w:p>
        </w:tc>
      </w:tr>
      <w:tr w:rsidR="00023875" w:rsidRPr="00023875" w14:paraId="3BBA2F2B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F83F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מעשי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44A4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 xml:space="preserve">איכות, </w:t>
            </w:r>
            <w:proofErr w:type="spellStart"/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שירות,חיסכון,נוחות</w:t>
            </w:r>
            <w:proofErr w:type="spellEnd"/>
          </w:p>
        </w:tc>
      </w:tr>
      <w:tr w:rsidR="00023875" w:rsidRPr="00023875" w14:paraId="4E732CEB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0B04FD9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התנהגותי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1FC2" w14:textId="77777777" w:rsidR="00023875" w:rsidRPr="00023875" w:rsidRDefault="00023875" w:rsidP="0002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023875" w:rsidRPr="00023875" w14:paraId="3D9D69B2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0C3D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עמדה כלפי המוצר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43F9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מתלהב, חיובי</w:t>
            </w:r>
          </w:p>
        </w:tc>
      </w:tr>
      <w:tr w:rsidR="00023875" w:rsidRPr="00023875" w14:paraId="2A017237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9B04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מצב הנאמנות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E1FD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נאמנות גבוהה למותג, הפיכת "שגריר" של המותג -  "נהגים ומעריצים.. הם המשווקים הכי טובים שיש."</w:t>
            </w:r>
          </w:p>
        </w:tc>
      </w:tr>
      <w:tr w:rsidR="00023875" w:rsidRPr="00023875" w14:paraId="7335F803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7084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מעמד השימוש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24D6" w14:textId="4D630232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 xml:space="preserve">לא משתמש, </w:t>
            </w:r>
            <w:r w:rsidR="003842BB">
              <w:rPr>
                <w:rFonts w:ascii="Calibri" w:eastAsia="Times New Roman" w:hAnsi="Calibri" w:cs="Calibri" w:hint="cs"/>
                <w:color w:val="000000"/>
                <w:rtl/>
                <w:lang/>
              </w:rPr>
              <w:t>משתמש</w:t>
            </w: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 xml:space="preserve"> לשעבר, ,משתמש לראשונה</w:t>
            </w:r>
            <w:r w:rsidR="003842BB">
              <w:rPr>
                <w:rFonts w:ascii="Calibri" w:eastAsia="Times New Roman" w:hAnsi="Calibri" w:cs="Calibri" w:hint="cs"/>
                <w:color w:val="000000"/>
                <w:rtl/>
                <w:lang/>
              </w:rPr>
              <w:t xml:space="preserve"> "</w:t>
            </w:r>
            <w:r w:rsidR="003842BB">
              <w:rPr>
                <w:rtl/>
              </w:rPr>
              <w:t xml:space="preserve"> אם חשקה נפשך </w:t>
            </w:r>
            <w:proofErr w:type="spellStart"/>
            <w:r w:rsidR="003842BB">
              <w:rPr>
                <w:rtl/>
              </w:rPr>
              <w:t>בטסלה</w:t>
            </w:r>
            <w:proofErr w:type="spellEnd"/>
            <w:r w:rsidR="003842BB">
              <w:rPr>
                <w:rtl/>
              </w:rPr>
              <w:t xml:space="preserve"> אתה תצטרך לעבור את המשוכה ולהזמין את הרכב באונליין</w:t>
            </w:r>
            <w:r w:rsidR="003842BB">
              <w:rPr>
                <w:rFonts w:hint="cs"/>
                <w:rtl/>
              </w:rPr>
              <w:t>"</w:t>
            </w:r>
          </w:p>
        </w:tc>
      </w:tr>
      <w:tr w:rsidR="00023875" w:rsidRPr="00023875" w14:paraId="1C9DDCFB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87875DC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סגנון חיים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72FB" w14:textId="77777777" w:rsidR="00023875" w:rsidRPr="00023875" w:rsidRDefault="00023875" w:rsidP="0002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023875" w:rsidRPr="00023875" w14:paraId="4AE865D8" w14:textId="77777777" w:rsidTr="007B7B67">
        <w:trPr>
          <w:trHeight w:val="6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3BD5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proofErr w:type="spellStart"/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מאיפיני</w:t>
            </w:r>
            <w:proofErr w:type="spellEnd"/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 xml:space="preserve"> אישיות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B527E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t>חדשנים, מוחצנים "משבר</w:t>
            </w:r>
            <w:r w:rsidRPr="00023875">
              <w:rPr>
                <w:rFonts w:ascii="Calibri" w:eastAsia="Times New Roman" w:hAnsi="Calibri" w:cs="Calibri"/>
                <w:color w:val="000000"/>
                <w:rtl/>
                <w:lang/>
              </w:rPr>
              <w:br/>
              <w:t xml:space="preserve">אמצע החיים", אוהבי איכות </w:t>
            </w:r>
          </w:p>
        </w:tc>
      </w:tr>
    </w:tbl>
    <w:p w14:paraId="203920B6" w14:textId="3685BE04" w:rsidR="00D66EBC" w:rsidRPr="00D66EBC" w:rsidRDefault="00D66EBC" w:rsidP="00A6317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</w:p>
    <w:p w14:paraId="0DD57D2F" w14:textId="0D6EF315" w:rsidR="00D66EBC" w:rsidRDefault="00D66EBC" w:rsidP="00A63174">
      <w:pPr>
        <w:bidi/>
      </w:pPr>
    </w:p>
    <w:sectPr w:rsidR="00D66EB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elomi">
    <w15:presenceInfo w15:providerId="AD" w15:userId="S::22614465@colman.ac.il::0d8dc70f-c2fe-477f-b691-eea518c1be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BC"/>
    <w:rsid w:val="00020E08"/>
    <w:rsid w:val="00023875"/>
    <w:rsid w:val="00051711"/>
    <w:rsid w:val="000712D4"/>
    <w:rsid w:val="00087E60"/>
    <w:rsid w:val="000C77AB"/>
    <w:rsid w:val="001726A0"/>
    <w:rsid w:val="001852C0"/>
    <w:rsid w:val="00194025"/>
    <w:rsid w:val="001B3AA9"/>
    <w:rsid w:val="001E072B"/>
    <w:rsid w:val="002556BA"/>
    <w:rsid w:val="002F7A39"/>
    <w:rsid w:val="00323A82"/>
    <w:rsid w:val="00357253"/>
    <w:rsid w:val="0037348D"/>
    <w:rsid w:val="00383974"/>
    <w:rsid w:val="003842BB"/>
    <w:rsid w:val="00391D09"/>
    <w:rsid w:val="003B284F"/>
    <w:rsid w:val="00524EDF"/>
    <w:rsid w:val="00526D1E"/>
    <w:rsid w:val="005C28C0"/>
    <w:rsid w:val="005F5C62"/>
    <w:rsid w:val="006A424C"/>
    <w:rsid w:val="006E1DBE"/>
    <w:rsid w:val="007825B6"/>
    <w:rsid w:val="007B7B67"/>
    <w:rsid w:val="00817424"/>
    <w:rsid w:val="008D1969"/>
    <w:rsid w:val="00994148"/>
    <w:rsid w:val="009F53E1"/>
    <w:rsid w:val="00A6058B"/>
    <w:rsid w:val="00A63174"/>
    <w:rsid w:val="00B54C6A"/>
    <w:rsid w:val="00B855DC"/>
    <w:rsid w:val="00C15E35"/>
    <w:rsid w:val="00C87085"/>
    <w:rsid w:val="00D501B5"/>
    <w:rsid w:val="00D65F83"/>
    <w:rsid w:val="00D66EBC"/>
    <w:rsid w:val="00DC7A6D"/>
    <w:rsid w:val="00DD5742"/>
    <w:rsid w:val="00E060DC"/>
    <w:rsid w:val="00E47D58"/>
    <w:rsid w:val="00F1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6786"/>
  <w15:chartTrackingRefBased/>
  <w15:docId w15:val="{1B9F6F8E-F29E-403D-BDE1-320CD2B3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D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3">
    <w:name w:val="Strong"/>
    <w:basedOn w:val="a0"/>
    <w:uiPriority w:val="22"/>
    <w:qFormat/>
    <w:rsid w:val="00D66EBC"/>
    <w:rPr>
      <w:b/>
      <w:bCs/>
    </w:rPr>
  </w:style>
  <w:style w:type="paragraph" w:styleId="a4">
    <w:name w:val="List Paragraph"/>
    <w:basedOn w:val="a"/>
    <w:uiPriority w:val="34"/>
    <w:qFormat/>
    <w:rsid w:val="00994148"/>
    <w:pPr>
      <w:ind w:left="720"/>
      <w:contextualSpacing/>
    </w:pPr>
  </w:style>
  <w:style w:type="paragraph" w:styleId="a5">
    <w:name w:val="Revision"/>
    <w:hidden/>
    <w:uiPriority w:val="99"/>
    <w:semiHidden/>
    <w:rsid w:val="00D65F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644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S.</dc:creator>
  <cp:keywords/>
  <dc:description/>
  <cp:lastModifiedBy>Shelomi</cp:lastModifiedBy>
  <cp:revision>31</cp:revision>
  <dcterms:created xsi:type="dcterms:W3CDTF">2023-01-07T14:27:00Z</dcterms:created>
  <dcterms:modified xsi:type="dcterms:W3CDTF">2023-01-08T14:34:00Z</dcterms:modified>
</cp:coreProperties>
</file>